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1B1" w:rsidRDefault="00BD1FE8" w:rsidP="00BD1FE8">
      <w:pPr>
        <w:jc w:val="center"/>
        <w:rPr>
          <w:sz w:val="44"/>
          <w:szCs w:val="44"/>
        </w:rPr>
      </w:pPr>
      <w:r w:rsidRPr="00BD1FE8">
        <w:rPr>
          <w:rFonts w:hint="eastAsia"/>
          <w:sz w:val="44"/>
          <w:szCs w:val="44"/>
        </w:rPr>
        <w:t>Asphalt8</w:t>
      </w:r>
    </w:p>
    <w:p w:rsidR="00BD1FE8" w:rsidRDefault="003D2DFA" w:rsidP="00BD1FE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Spring Security</w:t>
      </w:r>
      <w:r w:rsidR="00BD1FE8" w:rsidRPr="00BD1FE8">
        <w:rPr>
          <w:rFonts w:hint="eastAsia"/>
          <w:sz w:val="44"/>
          <w:szCs w:val="44"/>
        </w:rPr>
        <w:t>安全验证管理</w:t>
      </w:r>
    </w:p>
    <w:p w:rsidR="003B62DD" w:rsidRDefault="003B62DD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站点统计功能</w:t>
      </w:r>
    </w:p>
    <w:p w:rsidR="00345DAD" w:rsidRDefault="00345DAD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sz w:val="44"/>
          <w:szCs w:val="44"/>
        </w:rPr>
        <w:t>R</w:t>
      </w:r>
      <w:r>
        <w:rPr>
          <w:rFonts w:hint="eastAsia"/>
          <w:sz w:val="44"/>
          <w:szCs w:val="44"/>
        </w:rPr>
        <w:t>sync</w:t>
      </w:r>
      <w:r>
        <w:rPr>
          <w:rFonts w:hint="eastAsia"/>
          <w:sz w:val="44"/>
          <w:szCs w:val="44"/>
        </w:rPr>
        <w:t>备份</w:t>
      </w:r>
      <w:r>
        <w:rPr>
          <w:rFonts w:hint="eastAsia"/>
          <w:sz w:val="44"/>
          <w:szCs w:val="44"/>
        </w:rPr>
        <w:t>image</w:t>
      </w:r>
      <w:r>
        <w:rPr>
          <w:rFonts w:hint="eastAsia"/>
          <w:sz w:val="44"/>
          <w:szCs w:val="44"/>
        </w:rPr>
        <w:t>和</w:t>
      </w:r>
      <w:r>
        <w:rPr>
          <w:rFonts w:hint="eastAsia"/>
          <w:sz w:val="44"/>
          <w:szCs w:val="44"/>
        </w:rPr>
        <w:t>video</w:t>
      </w:r>
      <w:r w:rsidR="00134CCA">
        <w:rPr>
          <w:rFonts w:hint="eastAsia"/>
          <w:sz w:val="44"/>
          <w:szCs w:val="44"/>
        </w:rPr>
        <w:t xml:space="preserve"> </w:t>
      </w:r>
      <w:r w:rsidR="00134CCA">
        <w:rPr>
          <w:sz w:val="44"/>
          <w:szCs w:val="44"/>
        </w:rPr>
        <w:t>–</w:t>
      </w:r>
      <w:r w:rsidR="00134CCA">
        <w:rPr>
          <w:rFonts w:hint="eastAsia"/>
          <w:sz w:val="44"/>
          <w:szCs w:val="44"/>
        </w:rPr>
        <w:t xml:space="preserve"> sync.sh</w:t>
      </w:r>
    </w:p>
    <w:p w:rsidR="00B54716" w:rsidRDefault="00B54716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Maven</w:t>
      </w:r>
      <w:r>
        <w:rPr>
          <w:rFonts w:hint="eastAsia"/>
          <w:sz w:val="44"/>
          <w:szCs w:val="44"/>
        </w:rPr>
        <w:t>在服务器上打</w:t>
      </w:r>
      <w:r>
        <w:rPr>
          <w:rFonts w:hint="eastAsia"/>
          <w:sz w:val="44"/>
          <w:szCs w:val="44"/>
        </w:rPr>
        <w:t>war</w:t>
      </w:r>
      <w:r>
        <w:rPr>
          <w:rFonts w:hint="eastAsia"/>
          <w:sz w:val="44"/>
          <w:szCs w:val="44"/>
        </w:rPr>
        <w:t>包</w:t>
      </w:r>
    </w:p>
    <w:p w:rsidR="00F506F6" w:rsidRDefault="00F506F6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备份</w:t>
      </w:r>
      <w:r w:rsidR="00351C88">
        <w:rPr>
          <w:rFonts w:hint="eastAsia"/>
          <w:sz w:val="44"/>
          <w:szCs w:val="44"/>
        </w:rPr>
        <w:t>生产环境</w:t>
      </w:r>
      <w:r>
        <w:rPr>
          <w:rFonts w:hint="eastAsia"/>
          <w:sz w:val="44"/>
          <w:szCs w:val="44"/>
        </w:rPr>
        <w:t>mysql</w:t>
      </w:r>
    </w:p>
    <w:p w:rsidR="00C815FA" w:rsidRDefault="00C815FA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sz w:val="44"/>
          <w:szCs w:val="44"/>
        </w:rPr>
        <w:t>J</w:t>
      </w:r>
      <w:r>
        <w:rPr>
          <w:rFonts w:hint="eastAsia"/>
          <w:sz w:val="44"/>
          <w:szCs w:val="44"/>
        </w:rPr>
        <w:t>s</w:t>
      </w:r>
      <w:r>
        <w:rPr>
          <w:rFonts w:hint="eastAsia"/>
          <w:sz w:val="44"/>
          <w:szCs w:val="44"/>
        </w:rPr>
        <w:t>控制防止赛车搜索多次提交</w:t>
      </w:r>
    </w:p>
    <w:p w:rsidR="00D17455" w:rsidRDefault="00D17455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sz w:val="44"/>
          <w:szCs w:val="44"/>
        </w:rPr>
        <w:t>I</w:t>
      </w:r>
      <w:r>
        <w:rPr>
          <w:rFonts w:hint="eastAsia"/>
          <w:sz w:val="44"/>
          <w:szCs w:val="44"/>
        </w:rPr>
        <w:t>pad</w:t>
      </w:r>
      <w:r>
        <w:rPr>
          <w:rFonts w:hint="eastAsia"/>
          <w:sz w:val="44"/>
          <w:szCs w:val="44"/>
        </w:rPr>
        <w:t>不能完整显示赛车性能柱状图</w:t>
      </w:r>
      <w:r w:rsidR="0029065A">
        <w:rPr>
          <w:rFonts w:hint="eastAsia"/>
          <w:sz w:val="44"/>
          <w:szCs w:val="44"/>
        </w:rPr>
        <w:t>？</w:t>
      </w:r>
    </w:p>
    <w:p w:rsidR="00607408" w:rsidRPr="00BD1FE8" w:rsidRDefault="00607408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增加</w:t>
      </w:r>
      <w:r w:rsidR="00DE23D9">
        <w:rPr>
          <w:rFonts w:hint="eastAsia"/>
          <w:sz w:val="44"/>
          <w:szCs w:val="44"/>
        </w:rPr>
        <w:t>赛车</w:t>
      </w:r>
      <w:r>
        <w:rPr>
          <w:rFonts w:hint="eastAsia"/>
          <w:sz w:val="44"/>
          <w:szCs w:val="44"/>
        </w:rPr>
        <w:t>价格</w:t>
      </w:r>
    </w:p>
    <w:p w:rsidR="00BD1FE8" w:rsidRDefault="00BD1FE8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登录校验码</w:t>
      </w:r>
    </w:p>
    <w:p w:rsidR="00533634" w:rsidRDefault="00533634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赛车点赞功能</w:t>
      </w:r>
    </w:p>
    <w:p w:rsidR="00BD1FE8" w:rsidRDefault="00BD1FE8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赛车</w:t>
      </w:r>
      <w:ins w:id="0" w:author="AutoBVT" w:date="2016-05-20T22:35:00Z">
        <w:r w:rsidR="00A00BBC">
          <w:rPr>
            <w:rFonts w:hint="eastAsia"/>
            <w:sz w:val="44"/>
            <w:szCs w:val="44"/>
          </w:rPr>
          <w:t>性能</w:t>
        </w:r>
      </w:ins>
      <w:r>
        <w:rPr>
          <w:rFonts w:hint="eastAsia"/>
          <w:sz w:val="44"/>
          <w:szCs w:val="44"/>
        </w:rPr>
        <w:t>比较功能</w:t>
      </w:r>
    </w:p>
    <w:p w:rsidR="00BD1FE8" w:rsidRDefault="00BD1FE8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Quartz</w:t>
      </w:r>
      <w:r>
        <w:rPr>
          <w:rFonts w:hint="eastAsia"/>
          <w:sz w:val="44"/>
          <w:szCs w:val="44"/>
        </w:rPr>
        <w:t>设计定时任务</w:t>
      </w:r>
    </w:p>
    <w:p w:rsidR="00BD1FE8" w:rsidRDefault="00BD1FE8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Active MQ</w:t>
      </w:r>
      <w:r>
        <w:rPr>
          <w:rFonts w:hint="eastAsia"/>
          <w:sz w:val="44"/>
          <w:szCs w:val="44"/>
        </w:rPr>
        <w:t>消息功能</w:t>
      </w:r>
    </w:p>
    <w:p w:rsidR="00B4044D" w:rsidRDefault="00B4044D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导航栏增加搜索框</w:t>
      </w:r>
    </w:p>
    <w:p w:rsidR="00DD1BBF" w:rsidRDefault="00DD1BBF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统一前台页面风格</w:t>
      </w:r>
    </w:p>
    <w:p w:rsidR="00BD1FE8" w:rsidRDefault="00BD1FE8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购买功能</w:t>
      </w:r>
    </w:p>
    <w:p w:rsidR="00717379" w:rsidRPr="00EA2197" w:rsidRDefault="00717379" w:rsidP="00BD1FE8">
      <w:pPr>
        <w:pStyle w:val="a3"/>
        <w:numPr>
          <w:ilvl w:val="0"/>
          <w:numId w:val="1"/>
        </w:numPr>
        <w:ind w:firstLineChars="0"/>
        <w:jc w:val="left"/>
        <w:rPr>
          <w:color w:val="FF0000"/>
          <w:sz w:val="44"/>
          <w:szCs w:val="44"/>
        </w:rPr>
      </w:pPr>
      <w:r w:rsidRPr="00EA2197">
        <w:rPr>
          <w:rFonts w:hint="eastAsia"/>
          <w:color w:val="FF0000"/>
          <w:sz w:val="44"/>
          <w:szCs w:val="44"/>
        </w:rPr>
        <w:t>应用</w:t>
      </w:r>
      <w:r w:rsidRPr="00EA2197">
        <w:rPr>
          <w:rFonts w:hint="eastAsia"/>
          <w:color w:val="FF0000"/>
          <w:sz w:val="44"/>
          <w:szCs w:val="44"/>
        </w:rPr>
        <w:t>redis</w:t>
      </w:r>
    </w:p>
    <w:p w:rsidR="00BD1FE8" w:rsidRDefault="00BD1FE8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Admin</w:t>
      </w:r>
      <w:r>
        <w:rPr>
          <w:rFonts w:hint="eastAsia"/>
          <w:sz w:val="44"/>
          <w:szCs w:val="44"/>
        </w:rPr>
        <w:t>管理赛车功能</w:t>
      </w:r>
    </w:p>
    <w:p w:rsidR="00BD1FE8" w:rsidRDefault="00BD1FE8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Admin</w:t>
      </w:r>
      <w:r>
        <w:rPr>
          <w:rFonts w:hint="eastAsia"/>
          <w:sz w:val="44"/>
          <w:szCs w:val="44"/>
        </w:rPr>
        <w:t>管理界面</w:t>
      </w:r>
    </w:p>
    <w:p w:rsidR="00BD1FE8" w:rsidRDefault="00BD1FE8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 w:rsidRPr="00BD1FE8">
        <w:rPr>
          <w:rFonts w:hint="eastAsia"/>
          <w:sz w:val="44"/>
          <w:szCs w:val="44"/>
        </w:rPr>
        <w:t>赛道分析页面</w:t>
      </w:r>
    </w:p>
    <w:p w:rsidR="00621578" w:rsidRPr="00BD1FE8" w:rsidRDefault="00621578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赛车图片管理页面</w:t>
      </w:r>
    </w:p>
    <w:p w:rsidR="00BD1FE8" w:rsidRDefault="00BD1FE8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赛车改装页面</w:t>
      </w:r>
      <w:r w:rsidR="00A00BBC">
        <w:rPr>
          <w:rFonts w:hint="eastAsia"/>
          <w:sz w:val="44"/>
          <w:szCs w:val="44"/>
        </w:rPr>
        <w:t>.</w:t>
      </w:r>
    </w:p>
    <w:p w:rsidR="00A00BBC" w:rsidRDefault="00A00BBC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合并查询。合并</w:t>
      </w:r>
      <w:r>
        <w:rPr>
          <w:rFonts w:hint="eastAsia"/>
          <w:sz w:val="44"/>
          <w:szCs w:val="44"/>
        </w:rPr>
        <w:t>controller</w:t>
      </w:r>
      <w:r>
        <w:rPr>
          <w:rFonts w:hint="eastAsia"/>
          <w:sz w:val="44"/>
          <w:szCs w:val="44"/>
        </w:rPr>
        <w:t>的多个查询，优化查询效率</w:t>
      </w:r>
    </w:p>
    <w:p w:rsidR="006715B6" w:rsidRDefault="006715B6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把所有消息规范化为枚举</w:t>
      </w:r>
    </w:p>
    <w:p w:rsidR="00A00BBC" w:rsidRDefault="00A00BBC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常用的设计模式：如单例</w:t>
      </w:r>
    </w:p>
    <w:p w:rsidR="00384245" w:rsidRDefault="00C53666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首页</w:t>
      </w:r>
      <w:r w:rsidR="00CB3B46">
        <w:rPr>
          <w:rFonts w:hint="eastAsia"/>
          <w:sz w:val="44"/>
          <w:szCs w:val="44"/>
        </w:rPr>
        <w:t>，搜索功能</w:t>
      </w:r>
    </w:p>
    <w:p w:rsidR="001374FF" w:rsidRDefault="00202B9A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赛车车手</w:t>
      </w:r>
      <w:r w:rsidR="00C1539C">
        <w:rPr>
          <w:rFonts w:hint="eastAsia"/>
          <w:sz w:val="44"/>
          <w:szCs w:val="44"/>
        </w:rPr>
        <w:t>社区</w:t>
      </w:r>
    </w:p>
    <w:p w:rsidR="00C1539C" w:rsidRDefault="00C1539C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数据库备份，图片和视频资源备份</w:t>
      </w:r>
    </w:p>
    <w:p w:rsidR="00C1539C" w:rsidRDefault="00C1539C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把资源目录写到配置文件</w:t>
      </w:r>
      <w:r w:rsidR="00141065">
        <w:rPr>
          <w:rFonts w:hint="eastAsia"/>
          <w:sz w:val="44"/>
          <w:szCs w:val="44"/>
        </w:rPr>
        <w:t>property</w:t>
      </w:r>
    </w:p>
    <w:p w:rsidR="00D7383B" w:rsidRDefault="004B0E2D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赛车排名，赛道排名</w:t>
      </w:r>
    </w:p>
    <w:p w:rsidR="00D56DA7" w:rsidRDefault="00D56DA7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日志模块</w:t>
      </w:r>
      <w:r w:rsidR="00BE2281">
        <w:rPr>
          <w:rFonts w:hint="eastAsia"/>
          <w:sz w:val="44"/>
          <w:szCs w:val="44"/>
        </w:rPr>
        <w:t>,</w:t>
      </w:r>
      <w:r w:rsidR="00BE2281">
        <w:rPr>
          <w:rFonts w:hint="eastAsia"/>
          <w:sz w:val="44"/>
          <w:szCs w:val="44"/>
        </w:rPr>
        <w:t>日志写到文件上</w:t>
      </w:r>
    </w:p>
    <w:p w:rsidR="009110F8" w:rsidRDefault="009110F8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访问统计管理</w:t>
      </w:r>
    </w:p>
    <w:p w:rsidR="008E6042" w:rsidRDefault="008E6042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异常封装处理</w:t>
      </w:r>
    </w:p>
    <w:p w:rsidR="00DE03C9" w:rsidRDefault="00DE03C9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增加个人简历</w:t>
      </w:r>
    </w:p>
    <w:p w:rsidR="00E848AF" w:rsidRDefault="00E848AF" w:rsidP="00BD1FE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赛道调用</w:t>
      </w:r>
      <w:r>
        <w:rPr>
          <w:rFonts w:hint="eastAsia"/>
          <w:sz w:val="44"/>
          <w:szCs w:val="44"/>
        </w:rPr>
        <w:t>webservice</w:t>
      </w:r>
      <w:r>
        <w:rPr>
          <w:rFonts w:hint="eastAsia"/>
          <w:sz w:val="44"/>
          <w:szCs w:val="44"/>
        </w:rPr>
        <w:t>生成地图信息</w:t>
      </w:r>
    </w:p>
    <w:p w:rsidR="007D344A" w:rsidRDefault="007D344A" w:rsidP="007D344A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静态化</w:t>
      </w:r>
      <w:r>
        <w:rPr>
          <w:rFonts w:hint="eastAsia"/>
          <w:sz w:val="44"/>
          <w:szCs w:val="44"/>
        </w:rPr>
        <w:t>jsp -&gt; html</w:t>
      </w:r>
    </w:p>
    <w:p w:rsidR="007D344A" w:rsidRDefault="007D344A" w:rsidP="00A77CF6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首次访问时由</w:t>
      </w:r>
      <w:r>
        <w:rPr>
          <w:rFonts w:hint="eastAsia"/>
          <w:sz w:val="44"/>
          <w:szCs w:val="44"/>
        </w:rPr>
        <w:t>jsp</w:t>
      </w:r>
      <w:r>
        <w:rPr>
          <w:rFonts w:hint="eastAsia"/>
          <w:sz w:val="44"/>
          <w:szCs w:val="44"/>
        </w:rPr>
        <w:t>返回页面，并在后台同步多线程生成静态化</w:t>
      </w:r>
      <w:r>
        <w:rPr>
          <w:rFonts w:hint="eastAsia"/>
          <w:sz w:val="44"/>
          <w:szCs w:val="44"/>
        </w:rPr>
        <w:t xml:space="preserve">html. </w:t>
      </w:r>
      <w:r>
        <w:rPr>
          <w:rFonts w:hint="eastAsia"/>
          <w:sz w:val="44"/>
          <w:szCs w:val="44"/>
        </w:rPr>
        <w:t>当内容改变时新的</w:t>
      </w:r>
      <w:r>
        <w:rPr>
          <w:rFonts w:hint="eastAsia"/>
          <w:sz w:val="44"/>
          <w:szCs w:val="44"/>
        </w:rPr>
        <w:t>html</w:t>
      </w:r>
      <w:r>
        <w:rPr>
          <w:rFonts w:hint="eastAsia"/>
          <w:sz w:val="44"/>
          <w:szCs w:val="44"/>
        </w:rPr>
        <w:t>再次生成。旧的将定时被删除。</w:t>
      </w:r>
    </w:p>
    <w:p w:rsidR="00784D24" w:rsidRDefault="00784D24" w:rsidP="00A77CF6">
      <w:pPr>
        <w:jc w:val="left"/>
        <w:rPr>
          <w:sz w:val="44"/>
          <w:szCs w:val="44"/>
        </w:rPr>
      </w:pPr>
    </w:p>
    <w:p w:rsidR="00784D24" w:rsidRDefault="00D774C0" w:rsidP="00A77CF6">
      <w:pPr>
        <w:jc w:val="left"/>
        <w:rPr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◎</w:t>
      </w:r>
      <w:r w:rsidR="007554F1" w:rsidRPr="00CA3B85">
        <w:rPr>
          <w:rFonts w:hint="eastAsia"/>
          <w:b/>
          <w:sz w:val="44"/>
          <w:szCs w:val="44"/>
        </w:rPr>
        <w:t>潜在问题</w:t>
      </w:r>
      <w:r w:rsidR="00784D24" w:rsidRPr="00CA3B85">
        <w:rPr>
          <w:rFonts w:hint="eastAsia"/>
          <w:b/>
          <w:sz w:val="44"/>
          <w:szCs w:val="44"/>
        </w:rPr>
        <w:t>Bug</w:t>
      </w:r>
    </w:p>
    <w:p w:rsidR="0052662A" w:rsidRPr="0047649A" w:rsidRDefault="00784D24" w:rsidP="00476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52662A">
        <w:rPr>
          <w:rFonts w:hint="eastAsia"/>
          <w:sz w:val="28"/>
          <w:szCs w:val="28"/>
        </w:rPr>
        <w:t>新增赛车后，发现赛车表里的</w:t>
      </w:r>
      <w:r w:rsidRPr="0052662A">
        <w:rPr>
          <w:rFonts w:hint="eastAsia"/>
          <w:sz w:val="28"/>
          <w:szCs w:val="28"/>
        </w:rPr>
        <w:t>car_id</w:t>
      </w:r>
      <w:r w:rsidRPr="0052662A">
        <w:rPr>
          <w:rFonts w:hint="eastAsia"/>
          <w:sz w:val="28"/>
          <w:szCs w:val="28"/>
        </w:rPr>
        <w:t>跳跃增长并不是</w:t>
      </w:r>
      <w:r w:rsidR="007554F1" w:rsidRPr="0052662A">
        <w:rPr>
          <w:rFonts w:hint="eastAsia"/>
          <w:sz w:val="28"/>
          <w:szCs w:val="28"/>
        </w:rPr>
        <w:t>按照</w:t>
      </w:r>
      <w:r w:rsidR="007554F1" w:rsidRPr="0052662A">
        <w:rPr>
          <w:rFonts w:hint="eastAsia"/>
          <w:sz w:val="28"/>
          <w:szCs w:val="28"/>
        </w:rPr>
        <w:t>+1</w:t>
      </w:r>
      <w:r w:rsidR="007554F1" w:rsidRPr="0052662A">
        <w:rPr>
          <w:rFonts w:hint="eastAsia"/>
          <w:sz w:val="28"/>
          <w:szCs w:val="28"/>
        </w:rPr>
        <w:t>增大。原</w:t>
      </w:r>
      <w:r w:rsidR="007554F1" w:rsidRPr="0052662A">
        <w:rPr>
          <w:rFonts w:hint="eastAsia"/>
          <w:sz w:val="28"/>
          <w:szCs w:val="28"/>
        </w:rPr>
        <w:lastRenderedPageBreak/>
        <w:t>因：在新增赛车的时候，点击了多次保存。因为保存功能使用了</w:t>
      </w:r>
      <w:r w:rsidR="00D774C0" w:rsidRPr="0052662A">
        <w:rPr>
          <w:rFonts w:ascii="Consolas" w:hAnsi="Consolas" w:cs="Consolas"/>
          <w:color w:val="000000"/>
          <w:kern w:val="0"/>
          <w:sz w:val="28"/>
          <w:szCs w:val="28"/>
        </w:rPr>
        <w:t>insert into</w:t>
      </w:r>
      <w:r w:rsidR="00D774C0" w:rsidRPr="0052662A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car </w:t>
      </w:r>
      <w:r w:rsidR="00D774C0" w:rsidRPr="0052662A">
        <w:rPr>
          <w:rFonts w:ascii="Consolas" w:hAnsi="Consolas" w:cs="Consolas"/>
          <w:color w:val="000000"/>
          <w:kern w:val="0"/>
          <w:sz w:val="28"/>
          <w:szCs w:val="28"/>
        </w:rPr>
        <w:t>on duplicate key</w:t>
      </w:r>
      <w:r w:rsidR="00D774C0" w:rsidRPr="0052662A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D774C0" w:rsidRPr="0052662A">
        <w:rPr>
          <w:rFonts w:ascii="Consolas" w:hAnsi="Consolas" w:cs="Consolas"/>
          <w:color w:val="000000"/>
          <w:kern w:val="0"/>
          <w:sz w:val="28"/>
          <w:szCs w:val="28"/>
        </w:rPr>
        <w:t>update</w:t>
      </w:r>
      <w:r w:rsidR="00B97DE8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. </w:t>
      </w:r>
      <w:r w:rsidR="00B97DE8">
        <w:rPr>
          <w:rFonts w:ascii="Consolas" w:hAnsi="Consolas" w:cs="Consolas" w:hint="eastAsia"/>
          <w:color w:val="000000"/>
          <w:kern w:val="0"/>
          <w:sz w:val="28"/>
          <w:szCs w:val="28"/>
        </w:rPr>
        <w:t>每次保存，都会先执行</w:t>
      </w:r>
      <w:r w:rsidR="00B97DE8" w:rsidRPr="0052662A">
        <w:rPr>
          <w:rFonts w:ascii="Consolas" w:hAnsi="Consolas" w:cs="Consolas"/>
          <w:color w:val="000000"/>
          <w:kern w:val="0"/>
          <w:sz w:val="28"/>
          <w:szCs w:val="28"/>
        </w:rPr>
        <w:t>insert into</w:t>
      </w:r>
      <w:r w:rsidR="00B97DE8">
        <w:rPr>
          <w:rFonts w:ascii="Consolas" w:hAnsi="Consolas" w:cs="Consolas" w:hint="eastAsia"/>
          <w:color w:val="000000"/>
          <w:kern w:val="0"/>
          <w:sz w:val="28"/>
          <w:szCs w:val="28"/>
        </w:rPr>
        <w:t>，当发现有相同的</w:t>
      </w:r>
      <w:r w:rsidR="00B97DE8">
        <w:rPr>
          <w:rFonts w:ascii="Consolas" w:hAnsi="Consolas" w:cs="Consolas" w:hint="eastAsia"/>
          <w:color w:val="000000"/>
          <w:kern w:val="0"/>
          <w:sz w:val="28"/>
          <w:szCs w:val="28"/>
        </w:rPr>
        <w:t>car_id</w:t>
      </w:r>
      <w:r w:rsidR="00B97DE8">
        <w:rPr>
          <w:rFonts w:ascii="Consolas" w:hAnsi="Consolas" w:cs="Consolas" w:hint="eastAsia"/>
          <w:color w:val="000000"/>
          <w:kern w:val="0"/>
          <w:sz w:val="28"/>
          <w:szCs w:val="28"/>
        </w:rPr>
        <w:t>时，才去更新其它列的数据。当</w:t>
      </w:r>
      <w:r w:rsidR="00B97DE8">
        <w:rPr>
          <w:rFonts w:ascii="Consolas" w:hAnsi="Consolas" w:cs="Consolas" w:hint="eastAsia"/>
          <w:color w:val="000000"/>
          <w:kern w:val="0"/>
          <w:sz w:val="28"/>
          <w:szCs w:val="28"/>
        </w:rPr>
        <w:t>insert into</w:t>
      </w:r>
      <w:r w:rsidR="00B97DE8">
        <w:rPr>
          <w:rFonts w:ascii="Consolas" w:hAnsi="Consolas" w:cs="Consolas" w:hint="eastAsia"/>
          <w:color w:val="000000"/>
          <w:kern w:val="0"/>
          <w:sz w:val="28"/>
          <w:szCs w:val="28"/>
        </w:rPr>
        <w:t>一次，因为</w:t>
      </w:r>
      <w:r w:rsidR="00B97DE8">
        <w:rPr>
          <w:rFonts w:ascii="Consolas" w:hAnsi="Consolas" w:cs="Consolas" w:hint="eastAsia"/>
          <w:color w:val="000000"/>
          <w:kern w:val="0"/>
          <w:sz w:val="28"/>
          <w:szCs w:val="28"/>
        </w:rPr>
        <w:t>car_id</w:t>
      </w:r>
      <w:r w:rsidR="00B97DE8">
        <w:rPr>
          <w:rFonts w:ascii="Consolas" w:hAnsi="Consolas" w:cs="Consolas" w:hint="eastAsia"/>
          <w:color w:val="000000"/>
          <w:kern w:val="0"/>
          <w:sz w:val="28"/>
          <w:szCs w:val="28"/>
        </w:rPr>
        <w:t>是自增列，所以</w:t>
      </w:r>
      <w:r w:rsidR="00BA1BE1">
        <w:rPr>
          <w:rFonts w:ascii="Consolas" w:hAnsi="Consolas" w:cs="Consolas" w:hint="eastAsia"/>
          <w:color w:val="000000"/>
          <w:kern w:val="0"/>
          <w:sz w:val="28"/>
          <w:szCs w:val="28"/>
        </w:rPr>
        <w:t>触发了</w:t>
      </w:r>
      <w:r w:rsidR="00BA1BE1">
        <w:rPr>
          <w:rFonts w:ascii="Consolas" w:hAnsi="Consolas" w:cs="Consolas" w:hint="eastAsia"/>
          <w:color w:val="000000"/>
          <w:kern w:val="0"/>
          <w:sz w:val="28"/>
          <w:szCs w:val="28"/>
        </w:rPr>
        <w:t>car_id</w:t>
      </w:r>
      <w:r w:rsidR="00BA1BE1">
        <w:rPr>
          <w:rFonts w:ascii="Consolas" w:hAnsi="Consolas" w:cs="Consolas" w:hint="eastAsia"/>
          <w:color w:val="000000"/>
          <w:kern w:val="0"/>
          <w:sz w:val="28"/>
          <w:szCs w:val="28"/>
        </w:rPr>
        <w:t>自增</w:t>
      </w:r>
      <w:r w:rsidR="00BA1BE1">
        <w:rPr>
          <w:rFonts w:ascii="Consolas" w:hAnsi="Consolas" w:cs="Consolas" w:hint="eastAsia"/>
          <w:color w:val="000000"/>
          <w:kern w:val="0"/>
          <w:sz w:val="28"/>
          <w:szCs w:val="28"/>
        </w:rPr>
        <w:t>1</w:t>
      </w:r>
      <w:r w:rsidR="00BA1BE1">
        <w:rPr>
          <w:rFonts w:ascii="Consolas" w:hAnsi="Consolas" w:cs="Consolas" w:hint="eastAsia"/>
          <w:color w:val="000000"/>
          <w:kern w:val="0"/>
          <w:sz w:val="28"/>
          <w:szCs w:val="28"/>
        </w:rPr>
        <w:t>，虽然只是更新的数据并没有插入新的行，但是</w:t>
      </w:r>
      <w:r w:rsidR="00BA1BE1" w:rsidRPr="00BA1BE1">
        <w:rPr>
          <w:rFonts w:ascii="Consolas" w:hAnsi="Consolas" w:cs="Consolas"/>
          <w:color w:val="000000"/>
          <w:kern w:val="0"/>
          <w:sz w:val="28"/>
          <w:szCs w:val="28"/>
        </w:rPr>
        <w:t>select LAST_INSERT_ID();</w:t>
      </w:r>
      <w:r w:rsidR="00BA1BE1">
        <w:rPr>
          <w:rFonts w:ascii="Consolas" w:hAnsi="Consolas" w:cs="Consolas" w:hint="eastAsia"/>
          <w:color w:val="000000"/>
          <w:kern w:val="0"/>
          <w:sz w:val="28"/>
          <w:szCs w:val="28"/>
        </w:rPr>
        <w:t>显示了当前的自增列值。表明了</w:t>
      </w:r>
      <w:r w:rsidR="00BA1BE1" w:rsidRPr="0052662A">
        <w:rPr>
          <w:rFonts w:ascii="Consolas" w:hAnsi="Consolas" w:cs="Consolas"/>
          <w:color w:val="000000"/>
          <w:kern w:val="0"/>
          <w:sz w:val="28"/>
          <w:szCs w:val="28"/>
        </w:rPr>
        <w:t>insert into</w:t>
      </w:r>
      <w:r w:rsidR="00BA1BE1" w:rsidRPr="0052662A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car </w:t>
      </w:r>
      <w:r w:rsidR="00BA1BE1" w:rsidRPr="0052662A">
        <w:rPr>
          <w:rFonts w:ascii="Consolas" w:hAnsi="Consolas" w:cs="Consolas"/>
          <w:color w:val="000000"/>
          <w:kern w:val="0"/>
          <w:sz w:val="28"/>
          <w:szCs w:val="28"/>
        </w:rPr>
        <w:t>on duplicate key</w:t>
      </w:r>
      <w:r w:rsidR="00BA1BE1" w:rsidRPr="0052662A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BA1BE1" w:rsidRPr="0052662A">
        <w:rPr>
          <w:rFonts w:ascii="Consolas" w:hAnsi="Consolas" w:cs="Consolas"/>
          <w:color w:val="000000"/>
          <w:kern w:val="0"/>
          <w:sz w:val="28"/>
          <w:szCs w:val="28"/>
        </w:rPr>
        <w:t>update</w:t>
      </w:r>
      <w:r w:rsidR="00BA1BE1">
        <w:rPr>
          <w:rFonts w:ascii="Consolas" w:hAnsi="Consolas" w:cs="Consolas" w:hint="eastAsia"/>
          <w:color w:val="000000"/>
          <w:kern w:val="0"/>
          <w:sz w:val="28"/>
          <w:szCs w:val="28"/>
        </w:rPr>
        <w:t>是造成</w:t>
      </w:r>
      <w:r w:rsidR="00BA1BE1">
        <w:rPr>
          <w:rFonts w:ascii="Consolas" w:hAnsi="Consolas" w:cs="Consolas" w:hint="eastAsia"/>
          <w:color w:val="000000"/>
          <w:kern w:val="0"/>
          <w:sz w:val="28"/>
          <w:szCs w:val="28"/>
        </w:rPr>
        <w:t>car_id</w:t>
      </w:r>
      <w:r w:rsidR="00BA1BE1">
        <w:rPr>
          <w:rFonts w:ascii="Consolas" w:hAnsi="Consolas" w:cs="Consolas" w:hint="eastAsia"/>
          <w:color w:val="000000"/>
          <w:kern w:val="0"/>
          <w:sz w:val="28"/>
          <w:szCs w:val="28"/>
        </w:rPr>
        <w:t>跳跃增长的原因。</w:t>
      </w:r>
      <w:r w:rsidR="0002140D">
        <w:rPr>
          <w:rFonts w:ascii="Consolas" w:hAnsi="Consolas" w:cs="Consolas" w:hint="eastAsia"/>
          <w:color w:val="000000"/>
          <w:kern w:val="0"/>
          <w:sz w:val="28"/>
          <w:szCs w:val="28"/>
        </w:rPr>
        <w:t>要避免</w:t>
      </w:r>
      <w:r w:rsidR="0002140D">
        <w:rPr>
          <w:rFonts w:ascii="Consolas" w:hAnsi="Consolas" w:cs="Consolas" w:hint="eastAsia"/>
          <w:color w:val="000000"/>
          <w:kern w:val="0"/>
          <w:sz w:val="28"/>
          <w:szCs w:val="28"/>
        </w:rPr>
        <w:t>car_id</w:t>
      </w:r>
      <w:r w:rsidR="0002140D">
        <w:rPr>
          <w:rFonts w:ascii="Consolas" w:hAnsi="Consolas" w:cs="Consolas" w:hint="eastAsia"/>
          <w:color w:val="000000"/>
          <w:kern w:val="0"/>
          <w:sz w:val="28"/>
          <w:szCs w:val="28"/>
        </w:rPr>
        <w:t>跳跃增长，只能点击保存一次。否则每次保存都会使下一个</w:t>
      </w:r>
      <w:r w:rsidR="0002140D">
        <w:rPr>
          <w:rFonts w:ascii="Consolas" w:hAnsi="Consolas" w:cs="Consolas" w:hint="eastAsia"/>
          <w:color w:val="000000"/>
          <w:kern w:val="0"/>
          <w:sz w:val="28"/>
          <w:szCs w:val="28"/>
        </w:rPr>
        <w:t>car_id</w:t>
      </w:r>
      <w:r w:rsidR="0002140D">
        <w:rPr>
          <w:rFonts w:ascii="Consolas" w:hAnsi="Consolas" w:cs="Consolas" w:hint="eastAsia"/>
          <w:color w:val="000000"/>
          <w:kern w:val="0"/>
          <w:sz w:val="28"/>
          <w:szCs w:val="28"/>
        </w:rPr>
        <w:t>自增</w:t>
      </w:r>
      <w:r w:rsidR="0002140D">
        <w:rPr>
          <w:rFonts w:ascii="Consolas" w:hAnsi="Consolas" w:cs="Consolas" w:hint="eastAsia"/>
          <w:color w:val="000000"/>
          <w:kern w:val="0"/>
          <w:sz w:val="28"/>
          <w:szCs w:val="28"/>
        </w:rPr>
        <w:t>1</w:t>
      </w:r>
      <w:r w:rsidR="0001572F">
        <w:rPr>
          <w:rFonts w:ascii="Consolas" w:hAnsi="Consolas" w:cs="Consolas" w:hint="eastAsia"/>
          <w:color w:val="000000"/>
          <w:kern w:val="0"/>
          <w:sz w:val="28"/>
          <w:szCs w:val="28"/>
        </w:rPr>
        <w:t>。</w:t>
      </w:r>
    </w:p>
    <w:p w:rsidR="0052662A" w:rsidRDefault="0052662A" w:rsidP="007554F1">
      <w:pPr>
        <w:jc w:val="left"/>
        <w:rPr>
          <w:sz w:val="44"/>
          <w:szCs w:val="44"/>
        </w:rPr>
      </w:pPr>
    </w:p>
    <w:p w:rsidR="007554F1" w:rsidRPr="007554F1" w:rsidRDefault="00D669F2" w:rsidP="007554F1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4.85pt;width:423.2pt;height:194.5pt;z-index:251660288;mso-position-horizontal:center;mso-width-relative:margin;mso-height-relative:margin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7554F1" w:rsidRDefault="007554F1" w:rsidP="007554F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22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2"/>
                      <w:highlight w:val="lightGray"/>
                    </w:rPr>
                    <w:t>insert</w:t>
                  </w: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22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2"/>
                    </w:rPr>
                    <w:t>"save"</w:t>
                  </w: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22"/>
                    </w:rPr>
                    <w:t>parameterType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2"/>
                    </w:rPr>
                    <w:t>"Car"</w:t>
                  </w: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22"/>
                    </w:rPr>
                    <w:t>useGeneratedKeys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2"/>
                    </w:rPr>
                    <w:t>"true"</w:t>
                  </w:r>
                  <w:r>
                    <w:rPr>
                      <w:rFonts w:ascii="Consolas" w:hAnsi="Consolas" w:cs="Consolas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22"/>
                    </w:rPr>
                    <w:t>keyProperty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2"/>
                    </w:rPr>
                    <w:t>"carId"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2"/>
                    </w:rPr>
                    <w:t>&gt;</w:t>
                  </w:r>
                </w:p>
                <w:p w:rsidR="007554F1" w:rsidRDefault="007554F1" w:rsidP="007554F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ab/>
                  </w:r>
                  <w:r>
                    <w:rPr>
                      <w:rFonts w:ascii="Consolas" w:hAnsi="Consolas" w:cs="Consolas"/>
                      <w:color w:val="3F5FBF"/>
                      <w:kern w:val="0"/>
                      <w:sz w:val="22"/>
                    </w:rPr>
                    <w:t>&lt;!-- use 'on duplicate key update' but 'ignore' --&gt;</w:t>
                  </w:r>
                </w:p>
                <w:p w:rsidR="007554F1" w:rsidRDefault="007554F1" w:rsidP="007554F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ab/>
                    <w:t>insert into car(car_name,car_category,vendor,price)</w:t>
                  </w:r>
                </w:p>
                <w:p w:rsidR="007554F1" w:rsidRDefault="007554F1" w:rsidP="007554F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ab/>
                    <w:t>values (#{carName},#{carCategory},#{vendor},#{price})</w:t>
                  </w:r>
                </w:p>
                <w:p w:rsidR="007554F1" w:rsidRDefault="007554F1" w:rsidP="007554F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ab/>
                    <w:t>on duplicate key</w:t>
                  </w:r>
                </w:p>
                <w:p w:rsidR="007554F1" w:rsidRDefault="007554F1" w:rsidP="007554F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ab/>
                    <w:t>update</w:t>
                  </w:r>
                </w:p>
                <w:p w:rsidR="007554F1" w:rsidRDefault="007554F1" w:rsidP="007554F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ab/>
                    <w:t>car_category=#{carCategory},</w:t>
                  </w:r>
                </w:p>
                <w:p w:rsidR="007554F1" w:rsidRDefault="007554F1" w:rsidP="007554F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ab/>
                    <w:t>vendor=#{vendor},</w:t>
                  </w:r>
                </w:p>
                <w:p w:rsidR="007554F1" w:rsidRDefault="007554F1" w:rsidP="007554F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ab/>
                    <w:t>price=#{price}</w:t>
                  </w:r>
                </w:p>
                <w:p w:rsidR="007554F1" w:rsidRDefault="007554F1" w:rsidP="007554F1">
                  <w:r>
                    <w:rPr>
                      <w:rFonts w:ascii="Consolas" w:hAnsi="Consolas" w:cs="Consolas"/>
                      <w:color w:val="008080"/>
                      <w:kern w:val="0"/>
                      <w:sz w:val="22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2"/>
                      <w:highlight w:val="lightGray"/>
                    </w:rPr>
                    <w:t>insert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2"/>
                    </w:rPr>
                    <w:t>&gt;</w:t>
                  </w:r>
                </w:p>
              </w:txbxContent>
            </v:textbox>
          </v:shape>
        </w:pict>
      </w:r>
    </w:p>
    <w:sectPr w:rsidR="007554F1" w:rsidRPr="007554F1" w:rsidSect="00CB5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955" w:rsidRDefault="00F44955" w:rsidP="00384245">
      <w:r>
        <w:separator/>
      </w:r>
    </w:p>
  </w:endnote>
  <w:endnote w:type="continuationSeparator" w:id="1">
    <w:p w:rsidR="00F44955" w:rsidRDefault="00F44955" w:rsidP="003842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955" w:rsidRDefault="00F44955" w:rsidP="00384245">
      <w:r>
        <w:separator/>
      </w:r>
    </w:p>
  </w:footnote>
  <w:footnote w:type="continuationSeparator" w:id="1">
    <w:p w:rsidR="00F44955" w:rsidRDefault="00F44955" w:rsidP="003842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32076"/>
    <w:multiLevelType w:val="hybridMultilevel"/>
    <w:tmpl w:val="F28A22B4"/>
    <w:lvl w:ilvl="0" w:tplc="A87AF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165E8"/>
    <w:multiLevelType w:val="hybridMultilevel"/>
    <w:tmpl w:val="234ED260"/>
    <w:lvl w:ilvl="0" w:tplc="ECD68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FE8"/>
    <w:rsid w:val="0001572F"/>
    <w:rsid w:val="0002140D"/>
    <w:rsid w:val="00134CCA"/>
    <w:rsid w:val="001374FF"/>
    <w:rsid w:val="00141065"/>
    <w:rsid w:val="001422FA"/>
    <w:rsid w:val="0015733F"/>
    <w:rsid w:val="001C4343"/>
    <w:rsid w:val="00202B9A"/>
    <w:rsid w:val="0029065A"/>
    <w:rsid w:val="00345DAD"/>
    <w:rsid w:val="00351C88"/>
    <w:rsid w:val="00384245"/>
    <w:rsid w:val="003A32E8"/>
    <w:rsid w:val="003B62DD"/>
    <w:rsid w:val="003D2DFA"/>
    <w:rsid w:val="0047649A"/>
    <w:rsid w:val="004B0E2D"/>
    <w:rsid w:val="0052662A"/>
    <w:rsid w:val="005302EF"/>
    <w:rsid w:val="00533634"/>
    <w:rsid w:val="00541B53"/>
    <w:rsid w:val="00595140"/>
    <w:rsid w:val="005E5244"/>
    <w:rsid w:val="00607408"/>
    <w:rsid w:val="00621578"/>
    <w:rsid w:val="00631FE2"/>
    <w:rsid w:val="00635D32"/>
    <w:rsid w:val="006715B6"/>
    <w:rsid w:val="00696C18"/>
    <w:rsid w:val="006F0FB1"/>
    <w:rsid w:val="00717379"/>
    <w:rsid w:val="007511F6"/>
    <w:rsid w:val="007554F1"/>
    <w:rsid w:val="00784D24"/>
    <w:rsid w:val="007C7972"/>
    <w:rsid w:val="007D344A"/>
    <w:rsid w:val="007E4F53"/>
    <w:rsid w:val="00864A5D"/>
    <w:rsid w:val="00880D20"/>
    <w:rsid w:val="008E6042"/>
    <w:rsid w:val="009110F8"/>
    <w:rsid w:val="009D557F"/>
    <w:rsid w:val="00A00BBC"/>
    <w:rsid w:val="00A051D3"/>
    <w:rsid w:val="00A77CF6"/>
    <w:rsid w:val="00A77DB8"/>
    <w:rsid w:val="00AB5D13"/>
    <w:rsid w:val="00AE244D"/>
    <w:rsid w:val="00AF2AA8"/>
    <w:rsid w:val="00AF7846"/>
    <w:rsid w:val="00B0187D"/>
    <w:rsid w:val="00B13106"/>
    <w:rsid w:val="00B4044D"/>
    <w:rsid w:val="00B54716"/>
    <w:rsid w:val="00B67FFB"/>
    <w:rsid w:val="00B74E0B"/>
    <w:rsid w:val="00B97DE8"/>
    <w:rsid w:val="00BA1BE1"/>
    <w:rsid w:val="00BC335C"/>
    <w:rsid w:val="00BD1FE8"/>
    <w:rsid w:val="00BE2281"/>
    <w:rsid w:val="00C1539C"/>
    <w:rsid w:val="00C358CD"/>
    <w:rsid w:val="00C53666"/>
    <w:rsid w:val="00C815FA"/>
    <w:rsid w:val="00CA3B85"/>
    <w:rsid w:val="00CB3B46"/>
    <w:rsid w:val="00CB51B1"/>
    <w:rsid w:val="00CE23B6"/>
    <w:rsid w:val="00D0054D"/>
    <w:rsid w:val="00D17455"/>
    <w:rsid w:val="00D355B6"/>
    <w:rsid w:val="00D56DA7"/>
    <w:rsid w:val="00D669F2"/>
    <w:rsid w:val="00D7383B"/>
    <w:rsid w:val="00D774C0"/>
    <w:rsid w:val="00DC4D2C"/>
    <w:rsid w:val="00DD1BBF"/>
    <w:rsid w:val="00DD5191"/>
    <w:rsid w:val="00DE03C9"/>
    <w:rsid w:val="00DE23D9"/>
    <w:rsid w:val="00E848AF"/>
    <w:rsid w:val="00EA2197"/>
    <w:rsid w:val="00EA4075"/>
    <w:rsid w:val="00F158FD"/>
    <w:rsid w:val="00F44955"/>
    <w:rsid w:val="00F506F6"/>
    <w:rsid w:val="00F64140"/>
    <w:rsid w:val="00F667D4"/>
    <w:rsid w:val="00F81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1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F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84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8424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84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8424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554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54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0D2B0-7BFF-411B-8271-059F42859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57</cp:revision>
  <dcterms:created xsi:type="dcterms:W3CDTF">2016-05-20T13:50:00Z</dcterms:created>
  <dcterms:modified xsi:type="dcterms:W3CDTF">2016-07-24T07:15:00Z</dcterms:modified>
</cp:coreProperties>
</file>